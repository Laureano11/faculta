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6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6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17)Las diferencias estan en que mientras que el interruptor diferencial protege contra fugas de corriente, la llave térmica protege contra sobrecargas y cortocircuitos. Ambos son dispositivos importantes para garantizar la seguridad eléctrica en un circuito. La instalación típica implica colocar el interruptor diferencial al principio del circuito y la llave térmica después de él, en serie con los dispositivos eléctricos.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rj13v43i15jd" w:id="0"/>
      <w:bookmarkEnd w:id="0"/>
      <w:r w:rsidDel="00000000" w:rsidR="00000000" w:rsidRPr="00000000">
        <w:rPr>
          <w:rtl w:val="0"/>
        </w:rPr>
        <w:t xml:space="preserve">Parte TEÓRICA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Esta arquitectura se denomina Cliente-Servidor, la arquitectura se caracteriza por la presencia de un equipo central, llamado servidor, que proporciona recursos, datos y servicios a otros equipos, llamados clientes. Este modelo se destaca por la centralización del procesamiento, donde el servidor maneja solicitudes, procesa datos y coordina las operaciones de los clientes. Los clientes, a su vez, solicitan y reciben recursos del servidor según sea necesario.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Transmisión de datos: La transmisión de datos en el mundo de las redes y las comunicaciones es como enviar mensajes digitales de un aparato a otro, ya sea por cables o por ondas invisibles. Imagina que convertimos toda la información en pequeñas señales llamadas 'bits' y las mandamos a través de estos cables o señales inalámbricas. El objetivo es que los datos lleguen a su destino sin errores y lo más rápido posible, manteniendo su seguridad y sin que se pierda nada por el camino. Se pueden utilizar tanto sen</w:t>
      </w:r>
      <w:ins w:author="Laureano Enrique" w:id="0" w:date="2024-04-15T17:35:17Z">
        <w:r w:rsidDel="00000000" w:rsidR="00000000" w:rsidRPr="00000000">
          <w:rPr>
            <w:sz w:val="24"/>
            <w:szCs w:val="24"/>
            <w:rtl w:val="0"/>
          </w:rPr>
          <w:t xml:space="preserve">i</w:t>
        </w:r>
      </w:ins>
      <w:r w:rsidDel="00000000" w:rsidR="00000000" w:rsidRPr="00000000">
        <w:rPr>
          <w:sz w:val="24"/>
          <w:szCs w:val="24"/>
          <w:rtl w:val="0"/>
        </w:rPr>
        <w:t xml:space="preserve">ales analogicas como digitales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Conexión a Internet</w:t>
      </w:r>
      <w:r w:rsidDel="00000000" w:rsidR="00000000" w:rsidRPr="00000000">
        <w:rPr>
          <w:sz w:val="24"/>
          <w:szCs w:val="24"/>
          <w:rtl w:val="0"/>
        </w:rPr>
        <w:t xml:space="preserve">: El ISP proporciona la infraestructura necesaria para que los usuarios puedan conectarse a Internet. Esto implica tener conexiones de alta velocidad a la red de Internet.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direcciones IP</w:t>
      </w:r>
      <w:r w:rsidDel="00000000" w:rsidR="00000000" w:rsidRPr="00000000">
        <w:rPr>
          <w:sz w:val="24"/>
          <w:szCs w:val="24"/>
          <w:rtl w:val="0"/>
        </w:rPr>
        <w:t xml:space="preserve">: Los ISP asignan direcciones IP a sus usuarios, ya sea de manera dinámica (cambiante) o estática (permanente), para que puedan identificarse y comunicarse en Internet.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Tecnologías que pueden emplear los ISP para el acceso de los usuarios residenciales a Internet algunas de las más comunes: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Cable coaxial</w:t>
      </w:r>
      <w:r w:rsidDel="00000000" w:rsidR="00000000" w:rsidRPr="00000000">
        <w:rPr>
          <w:sz w:val="24"/>
          <w:szCs w:val="24"/>
          <w:rtl w:val="0"/>
        </w:rPr>
        <w:t xml:space="preserve">: Utiliza la infraestructura de televisión por cable para ofrecer acceso a Internet de alta velocidad.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Fibra óptica:</w:t>
      </w:r>
      <w:r w:rsidDel="00000000" w:rsidR="00000000" w:rsidRPr="00000000">
        <w:rPr>
          <w:sz w:val="24"/>
          <w:szCs w:val="24"/>
          <w:rtl w:val="0"/>
        </w:rPr>
        <w:t xml:space="preserve"> Proporciona velocidades de conexión extremadamente rápidas utilizando cables de fibra óptica. Es la tecnología más avanzada y ofrece velocidades simétricas y asimétricas.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Satélite</w:t>
      </w:r>
      <w:r w:rsidDel="00000000" w:rsidR="00000000" w:rsidRPr="00000000">
        <w:rPr>
          <w:sz w:val="24"/>
          <w:szCs w:val="24"/>
          <w:rtl w:val="0"/>
        </w:rPr>
        <w:t xml:space="preserve">: Utiliza satélites en órbita para proporcionar acceso a Internet en áreas remotas donde otras tecnologías no están disponibles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8812" cy="96107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812" cy="961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